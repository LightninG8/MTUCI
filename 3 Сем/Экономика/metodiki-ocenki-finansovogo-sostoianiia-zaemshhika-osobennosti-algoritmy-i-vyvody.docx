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del w:id="0" w:date="2025-01-14T14:48:13Z" w:author="Алексей Кесслер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Наименование образовательного учреждения</w:delText>
        </w:r>
      </w:del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цифрового развития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связи и массовых коммуникаций Российской Федерации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Ордена Трудового Красного Знамени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ТЕХНИЧЕСКИЙ УНИВЕРСИТЕТ СВЯЗИ И ИНФОРМАТИКИ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«Цифровая экономика и массовые коммуникации»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«Цифровая экономика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и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технологии»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spacing w:before="120" w:after="120"/>
        <w:jc w:val="center"/>
      </w:pPr>
      <w:r>
        <w:rPr>
          <w:caps w:val="1"/>
          <w:sz w:val="44"/>
          <w:szCs w:val="44"/>
          <w:rtl w:val="0"/>
          <w:lang w:val="ru-RU"/>
        </w:rPr>
        <w:t>Реферат</w:t>
      </w:r>
    </w:p>
    <w:p>
      <w:pPr>
        <w:pStyle w:val="Основной текст"/>
        <w:spacing w:before="120" w:after="120"/>
        <w:jc w:val="center"/>
      </w:pPr>
      <w:r>
        <w:rPr>
          <w:sz w:val="28"/>
          <w:szCs w:val="28"/>
          <w:rtl w:val="0"/>
          <w:lang w:val="ru-RU"/>
        </w:rPr>
        <w:t>на тему</w:t>
      </w:r>
    </w:p>
    <w:p>
      <w:pPr>
        <w:pStyle w:val="Основной текст"/>
        <w:spacing w:after="120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«Методики оценки финансового состояния заемщика</w:t>
      </w:r>
      <w:r>
        <w:rPr>
          <w:b w:val="1"/>
          <w:bCs w:val="1"/>
          <w:sz w:val="36"/>
          <w:szCs w:val="36"/>
          <w:rtl w:val="0"/>
        </w:rPr>
        <w:t xml:space="preserve">: </w:t>
      </w:r>
      <w:r>
        <w:rPr>
          <w:b w:val="1"/>
          <w:bCs w:val="1"/>
          <w:sz w:val="36"/>
          <w:szCs w:val="36"/>
          <w:rtl w:val="0"/>
          <w:lang w:val="ru-RU"/>
        </w:rPr>
        <w:t>особенности</w:t>
      </w:r>
      <w:r>
        <w:rPr>
          <w:b w:val="1"/>
          <w:bCs w:val="1"/>
          <w:sz w:val="36"/>
          <w:szCs w:val="36"/>
          <w:rtl w:val="0"/>
        </w:rPr>
        <w:t xml:space="preserve">, </w:t>
      </w:r>
      <w:r>
        <w:rPr>
          <w:b w:val="1"/>
          <w:bCs w:val="1"/>
          <w:sz w:val="36"/>
          <w:szCs w:val="36"/>
          <w:rtl w:val="0"/>
          <w:lang w:val="ru-RU"/>
        </w:rPr>
        <w:t>алгоритмы и выводы»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tbl>
      <w:tblPr>
        <w:tblW w:w="100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79"/>
        <w:gridCol w:w="3668"/>
      </w:tblGrid>
      <w:tr>
        <w:tblPrEx>
          <w:shd w:val="clear" w:color="auto" w:fill="ced7e7"/>
        </w:tblPrEx>
        <w:trPr>
          <w:trHeight w:val="3031" w:hRule="atLeast"/>
        </w:trPr>
        <w:tc>
          <w:tcPr>
            <w:tcW w:type="dxa" w:w="63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before="40" w:after="40"/>
              <w:rPr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"/>
              <w:bidi w:val="0"/>
              <w:spacing w:before="40" w:after="4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Алексей Кесслер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группа БВТ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-2306,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факультет ИТ</w:t>
            </w:r>
          </w:p>
          <w:p>
            <w:pPr>
              <w:pStyle w:val="Основной текст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before="40" w:after="4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Профессор кафедры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д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э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 доцент Грачев Алексей Васильевич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Основной текст"/>
        <w:widowControl w:val="0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spacing w:before="40" w:after="40"/>
        <w:jc w:val="center"/>
        <w:sectPr>
          <w:headerReference w:type="default" r:id="rId4"/>
          <w:footerReference w:type="default" r:id="rId5"/>
          <w:pgSz w:w="11900" w:h="16840" w:orient="portrait"/>
          <w:pgMar w:top="567" w:right="850" w:bottom="568" w:left="993" w:header="708" w:footer="708"/>
          <w:bidi w:val="0"/>
        </w:sectPr>
      </w:pPr>
      <w:r>
        <w:rPr>
          <w:sz w:val="28"/>
          <w:szCs w:val="28"/>
          <w:rtl w:val="0"/>
          <w:lang w:val="en-US"/>
        </w:rPr>
        <w:t xml:space="preserve">2025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Рубрика"/>
      </w:pPr>
      <w:bookmarkStart w:name="_Toc" w:id="1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1"/>
    </w:p>
    <w:p>
      <w:pPr>
        <w:pStyle w:val="Основной текст"/>
      </w:pPr>
      <w:r>
        <w:rPr/>
        <w:fldChar w:fldCharType="begin" w:fldLock="0"/>
      </w:r>
      <w:r>
        <w:instrText xml:space="preserve"> TOC \t "Рубрика, 1"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Содержание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Введение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Введение в методики оценки финансового состояния заемщика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Методологии количественного анализа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Качественные аспекты оценки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Алгоритмы формирования заключений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Примеры применения методик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Анализ динамики оценочных показателей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 по итогам исследования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 w:hint="default"/>
          <w:rtl w:val="0"/>
          <w:lang w:val="ru-RU"/>
        </w:rPr>
        <w:t>Список литературы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Основной текст"/>
      </w:pPr>
      <w:r>
        <w:rPr/>
        <w:fldChar w:fldCharType="end" w:fldLock="0"/>
      </w:r>
    </w:p>
    <w:p>
      <w:pPr>
        <w:pStyle w:val="Основной текст"/>
        <w:sectPr>
          <w:headerReference w:type="default" r:id="rId6"/>
          <w:pgSz w:w="11900" w:h="16840" w:orient="portrait"/>
          <w:pgMar w:top="1440" w:right="1440" w:bottom="1440" w:left="1440" w:header="708" w:footer="708"/>
          <w:pgNumType w:start="1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1" w:id="2"/>
      <w:r>
        <w:rPr>
          <w:sz w:val="28"/>
          <w:szCs w:val="28"/>
          <w:rtl w:val="0"/>
          <w:lang w:val="ru-RU"/>
        </w:rPr>
        <w:t>Введение</w:t>
      </w:r>
      <w:bookmarkEnd w:id="2"/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современном финансовом мире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кредитование стало неотъемлемой частью экономической деятельности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оценка финансового состояния заемщика приобретает особую значимость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Банки и финансовые учреждения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принимая решения о предоставлении кредитов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сталкиваются с необходимостью тщательно анализировать финансовые показатели потенциальных заемщиков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связано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от правильности оценки зависит не только успешность кредитной сделки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финансовая устойчивость самого кредитора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условиях растущей конкуренции на финансовом рынке и увеличения числа неплатежеспособных заемщиков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актуальность разработки и применения эффективных методик оценки финансового состояния заемщика становится особенно очевидной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Предметная область данной работы охватывает методики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используемые для оценки финансового состояния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как количественные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качественные аспекты анализа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рамках исследования будут рассмотрены ключевые этапы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анализ рисков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включает в себя как количественные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качественные методы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Количественный анализ предполагает использование различных финансовых коэффициентов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коэффициенты ликвидности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рентабельности и финансовой устойчивости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позволяют получить объективные данные о финансовом состоянии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Качественный анализ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включает в себя оценку управленческих и организационных аспектов бизнеса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его репутации на рынке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Важным аспектом работы является изучение алгоритмов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применяемых для формирования мотивированного заключения о кредитоспособности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алгоритмы могут варьироваться от простых расчетов до сложных моделей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основанных на статистических методах и машинном обучении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рамках работы будет проведен анализ различных подходов к формированию заключений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позволит выявить их сильные и слабые стороны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работе будет уделено внимание динамике оценочных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позволит проследить изменения в финансовом состоянии заемщика на протяжении времени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особенно важно для долгосрочных кредитов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финансовая стабильность заемщика может изменяться в зависимости от внешних и внутренних факторов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Структура баланса и качество активов заемщика также будут рассмотрены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они играют ключевую роль в оценке его финансового состояния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заключение работы будут представлены выводы о важности комплексной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учитывает как количественные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качественные аспекты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позволит добиться более точной оценки кредитоспособности заемщика и снизить риски для кредитора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Примеры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иллюстрирующие методические подходы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помогут наглядно продемонстрировать эффективность различных методик оценки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данная работа направлена на глубокий анализ методик оценки финансового состояния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является актуальной задачей в условиях современного финансового рынка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ходе исследования будут рассмотрены как теоретические аспекты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практические примеры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позволит получить полное представление о существующих методах и их применении в реальной практике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7"/>
          <w:footerReference w:type="default" r:id="rId8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2" w:id="3"/>
      <w:r>
        <w:rPr>
          <w:sz w:val="28"/>
          <w:szCs w:val="28"/>
          <w:rtl w:val="0"/>
          <w:lang w:val="ru-RU"/>
        </w:rPr>
        <w:t>Введение в методики оценки финансового состояния заемщика</w:t>
      </w:r>
      <w:bookmarkEnd w:id="3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Оценка финансового состояния заемщика в современных условиях кредитования требует комплексного подхода объемного анализа финансовых показателей и характеристики платежеспособности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Основной аспект включает в себя оценку возможности заемщика погасить кредит и все связанные с ним расходы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характеристика считается критической для определения условий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 которых кредит будет предоставлен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Методы оценки делятся на </w:t>
      </w:r>
      <w:r>
        <w:rPr>
          <w:sz w:val="28"/>
          <w:szCs w:val="28"/>
          <w:rtl w:val="0"/>
          <w:lang w:val="ru-RU"/>
        </w:rPr>
        <w:t xml:space="preserve">qualitative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quantitative. </w:t>
      </w:r>
      <w:r>
        <w:rPr>
          <w:sz w:val="28"/>
          <w:szCs w:val="28"/>
          <w:rtl w:val="0"/>
          <w:lang w:val="ru-RU"/>
        </w:rPr>
        <w:t>Количественные методики опираются на статические показатели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соотношение долговых обязательств к капиталу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ликвидность и финансовая устойчивость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Анализ структуры баланса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качество активов и финансовые потоки предоставляют глубокую информацию о финансовом состоянии бизнеса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позволяет оценить его кредитоспособность </w:t>
      </w:r>
      <w:r>
        <w:rPr>
          <w:sz w:val="28"/>
          <w:szCs w:val="28"/>
          <w:rtl w:val="0"/>
          <w:lang w:val="ru-RU"/>
        </w:rPr>
        <w:t xml:space="preserve">[2]. </w:t>
      </w:r>
      <w:r>
        <w:rPr>
          <w:sz w:val="28"/>
          <w:szCs w:val="28"/>
          <w:rtl w:val="0"/>
          <w:lang w:val="ru-RU"/>
        </w:rPr>
        <w:t>При этом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банки часто используют скоринговые модели для ранжирования заемщиков по уровням рисков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от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очень плохого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очень хорошего</w:t>
      </w:r>
      <w:r>
        <w:rPr>
          <w:sz w:val="28"/>
          <w:szCs w:val="28"/>
          <w:rtl w:val="0"/>
          <w:lang w:val="ru-RU"/>
        </w:rPr>
        <w:t>" [3].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Клиенты проходят оценку на момент подачи заявки и периодическую проверку после получения займа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позволяет учесть изменения в финансовом положении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Важным аспектом является изучение динамики его финансовых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структуры статей баланса и источников погашения долга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выступает дополнительной защитой от кредитных рисков </w:t>
      </w:r>
      <w:r>
        <w:rPr>
          <w:sz w:val="28"/>
          <w:szCs w:val="28"/>
          <w:rtl w:val="0"/>
          <w:lang w:val="ru-RU"/>
        </w:rPr>
        <w:t>[4].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Различные алгоритмы анализа дают возможность сформировать не только количественные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качественные характеристики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примеру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внимание уделяется деловой и инвестиционной активности предприятия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влияет на будущее его финансовое состояние </w:t>
      </w:r>
      <w:r>
        <w:rPr>
          <w:sz w:val="28"/>
          <w:szCs w:val="28"/>
          <w:rtl w:val="0"/>
          <w:lang w:val="ru-RU"/>
        </w:rPr>
        <w:t xml:space="preserve">[5]. </w:t>
      </w:r>
      <w:r>
        <w:rPr>
          <w:sz w:val="28"/>
          <w:szCs w:val="28"/>
          <w:rtl w:val="0"/>
          <w:lang w:val="ru-RU"/>
        </w:rPr>
        <w:t>Такой анализ позволяет не только предсказать возможные проблемы с погашением кредита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разработать меры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могут заблаговременно помочь заемщику справиться с возникшими трудностями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Банки также учитывают стоимость активов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позволяет им оценивать риски бездействия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качество вторичных источников погашения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залог и поручительство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играет не последнюю роль в принятии решения о кредитовании </w:t>
      </w:r>
      <w:r>
        <w:rPr>
          <w:sz w:val="28"/>
          <w:szCs w:val="28"/>
          <w:rtl w:val="0"/>
          <w:lang w:val="ru-RU"/>
        </w:rPr>
        <w:t xml:space="preserve">[1]. </w:t>
      </w:r>
      <w:r>
        <w:rPr>
          <w:sz w:val="28"/>
          <w:szCs w:val="28"/>
          <w:rtl w:val="0"/>
          <w:lang w:val="ru-RU"/>
        </w:rPr>
        <w:t>При анализе кредитоспособности необходима регулярная проверка не только финансовой отчетности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внешних факторов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влияющих на рыночную ситуацию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также существенно снижает кредитные риски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использование современных методик оценки финансового состояния заемщика предоставляет возможность не только определить надежность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адаптировать условия кредитования для каждого конкретного случая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уменьшает уровень неплатежеспособности и положения непредсказуемости в финансовых сделках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9"/>
          <w:footerReference w:type="default" r:id="rId10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3" w:id="4"/>
      <w:r>
        <w:rPr>
          <w:sz w:val="28"/>
          <w:szCs w:val="28"/>
          <w:rtl w:val="0"/>
          <w:lang w:val="ru-RU"/>
        </w:rPr>
        <w:t>Методологии количественного анализа</w:t>
      </w:r>
      <w:bookmarkEnd w:id="4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Финансовое состояние заемщика можно анализировать с помощью количественных методик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являются основой для оценки его кредитоспособности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методики включают в себя сбор и анализ финансовой отчетности за несколько отчетных периодов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позволяет определить ключевые тренды и соотношения среди различных финансовых показателей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Первый этап анализа заключается в оценке финансового состояния заемщика путем детального изучения его баланса и отчета о прибылях и убытках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Структура активов и пассивов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ликвидность и динамика изменений на протяжении времени представляют собой важные аспекты для анализа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 не только зафиксировать текущие значения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установить долгосрочные и краткосрочные тренды </w:t>
      </w:r>
      <w:r>
        <w:rPr>
          <w:sz w:val="28"/>
          <w:szCs w:val="28"/>
          <w:rtl w:val="0"/>
          <w:lang w:val="ru-RU"/>
        </w:rPr>
        <w:t xml:space="preserve">[1].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Следующим этапом является проверка кредитоспособности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ключевым является использование финансовых коэффициентов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коэффициенты ликвидности показывают способность заемщика выполнять краткосрочные обязательства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текущая и быстрая ликвидность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важно оценить уровень рентабельности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отражает эффективность использования ресурсов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Настоящая рентабельность и оборачиваемость активов дополняют картину финансового здоровья </w:t>
      </w:r>
      <w:r>
        <w:rPr>
          <w:sz w:val="28"/>
          <w:szCs w:val="28"/>
          <w:rtl w:val="0"/>
          <w:lang w:val="ru-RU"/>
        </w:rPr>
        <w:t>[6].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Сравнительный анализ среди аналогичных бизнесов дает возможность оценить конкурентоспособность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 не только сравнить абсолютные показатели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учесть специфику отрасли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функционирует заемщик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этого может быть полезно проводить бенчмаркинг – сопоставление финансовых данных компании с аналогичными данными конкурентов в свернутом формате с учетом отраслевых стандартов </w:t>
      </w:r>
      <w:r>
        <w:rPr>
          <w:sz w:val="28"/>
          <w:szCs w:val="28"/>
          <w:rtl w:val="0"/>
          <w:lang w:val="ru-RU"/>
        </w:rPr>
        <w:t xml:space="preserve">[7]. </w:t>
      </w:r>
      <w:r>
        <w:rPr>
          <w:sz w:val="28"/>
          <w:szCs w:val="28"/>
          <w:rtl w:val="0"/>
          <w:lang w:val="ru-RU"/>
        </w:rPr>
        <w:t>Этот подход позволяет выявить как сильные стороны предприятия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области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нуждающиеся в улучшении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 анализе также важен этап качественного сбора информации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Финансовые показатели должны базироваться на наиболее актуальных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идеале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финансовые отчеты следует собирать за последние </w:t>
      </w:r>
      <w:r>
        <w:rPr>
          <w:sz w:val="28"/>
          <w:szCs w:val="28"/>
          <w:rtl w:val="0"/>
          <w:lang w:val="ru-RU"/>
        </w:rPr>
        <w:t xml:space="preserve">6 </w:t>
      </w:r>
      <w:r>
        <w:rPr>
          <w:sz w:val="28"/>
          <w:szCs w:val="28"/>
          <w:rtl w:val="0"/>
          <w:lang w:val="ru-RU"/>
        </w:rPr>
        <w:t>месяцев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иметь возможность делать адекватные выводы о текущем положении дел </w:t>
      </w:r>
      <w:r>
        <w:rPr>
          <w:sz w:val="28"/>
          <w:szCs w:val="28"/>
          <w:rtl w:val="0"/>
          <w:lang w:val="ru-RU"/>
        </w:rPr>
        <w:t xml:space="preserve">[8]. </w:t>
      </w: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стоит учитывать внешний контекст – изменения в экономической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законодательстве и других факторах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способных повлиять на финансовые результаты заемщика </w:t>
      </w:r>
      <w:r>
        <w:rPr>
          <w:sz w:val="28"/>
          <w:szCs w:val="28"/>
          <w:rtl w:val="0"/>
          <w:lang w:val="ru-RU"/>
        </w:rPr>
        <w:t>[9].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Каждый из рассматриваемых этапов анализа в конечном счете предопределяет итоговые выводы о кредитоспособности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выводы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влияют на условия предоставления кредита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сумма займа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процентная ставка и сроки возврата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Методологии количественного анализа имеют свою специфику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важно помнить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они должны подкрепляться также качественными оценками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Собирая и анализируя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финансовый аналитик ведет постоянный учет всех возможных рисков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связанными с предоставлением заёмных средств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Эти риски могут быть как внутренними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связанные с деятельностью самого заемщика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так и внешними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экономическим состоянием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политической ситуацией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.) [1]. </w:t>
      </w:r>
      <w:r>
        <w:rPr>
          <w:sz w:val="28"/>
          <w:szCs w:val="28"/>
          <w:rtl w:val="0"/>
          <w:lang w:val="ru-RU"/>
        </w:rPr>
        <w:t>Понимание этих аспектов позволяет снизить вероятность невозврата займов и уберечь финансовые интересы кредитора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Методологии количественного анализа являются основой для выработки последовательной и эффективной стратегии кредитования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позволяя оценить как текущее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потенциальное финансовое состояние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критично для управления рисками в финансовых учреждениях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11"/>
          <w:footerReference w:type="default" r:id="rId12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4" w:id="5"/>
      <w:r>
        <w:rPr>
          <w:sz w:val="28"/>
          <w:szCs w:val="28"/>
          <w:rtl w:val="0"/>
          <w:lang w:val="ru-RU"/>
        </w:rPr>
        <w:t>Качественные аспекты оценки</w:t>
      </w:r>
      <w:bookmarkEnd w:id="5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Качественные аспекты оценки финансового состояния заемщика представляют собой важный элемент в системе кредитования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обеспечивая более глубокое понимание его платежеспособности и экономической ситуации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Основные компоненты этого анализа охватывают не только финансовые показатели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определенные неконкретные характеристики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могут повлиять на способность заемщика выполнять свои обязательства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Важными факторами являются кредитная история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имущественное 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уровень дохода заемщика </w:t>
      </w:r>
      <w:r>
        <w:rPr>
          <w:sz w:val="28"/>
          <w:szCs w:val="28"/>
          <w:rtl w:val="0"/>
          <w:lang w:val="ru-RU"/>
        </w:rPr>
        <w:t>[2].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Кредитная история документирует предыдущие финансовые операции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своевременность платежей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особенности взаимодействия с другими кредиторами и общую степень ответственности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Наличие или отсутствие долгов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их размеры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могут служить индикаторами будущих финансовых поступков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заемщик имел случаи просрочки или неуплаты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это может существенно снизить вероятность одобрения нового кредита </w:t>
      </w:r>
      <w:r>
        <w:rPr>
          <w:sz w:val="28"/>
          <w:szCs w:val="28"/>
          <w:rtl w:val="0"/>
          <w:lang w:val="ru-RU"/>
        </w:rPr>
        <w:t xml:space="preserve">[10].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Имущественное положение заемщика включает в себя как недвижимость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 и другие активы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автомобили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ценные бумаги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Чем больше имущества имеет заемщик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тем выше вероятность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 сможет расплатиться по долгам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даже если столкнется с временными трудностями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 учитывать не только количество активов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их ликвидность — степень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которой они могут быть быстро превращены в наличные средства без значительной потери стоимости </w:t>
      </w:r>
      <w:r>
        <w:rPr>
          <w:sz w:val="28"/>
          <w:szCs w:val="28"/>
          <w:rtl w:val="0"/>
          <w:lang w:val="ru-RU"/>
        </w:rPr>
        <w:t>[3].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Уровень дохода является критерием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помогает оценить способность заемщика регулярные платежи по кредиту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Банки учитывают как стабильность доходов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их размер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заемщик с высоким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нестабильным доходом может восприниматься как более рискованный клиент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заемщик с умеренным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стабильным приростом зарплаты </w:t>
      </w:r>
      <w:r>
        <w:rPr>
          <w:sz w:val="28"/>
          <w:szCs w:val="28"/>
          <w:rtl w:val="0"/>
          <w:lang w:val="ru-RU"/>
        </w:rPr>
        <w:t xml:space="preserve">[1]. </w:t>
      </w:r>
      <w:r>
        <w:rPr>
          <w:sz w:val="28"/>
          <w:szCs w:val="28"/>
          <w:rtl w:val="0"/>
          <w:lang w:val="ru-RU"/>
        </w:rPr>
        <w:t>Транспортные расходы и другие финансовые обязательства также влияют на оценку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сложная финансовая ситуация может показывать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заемщик не сможет выполнить обязательства по новому кредиту без ухудшения своих личных финансов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Методология оценки кредитоспособности заемщиков в различных банках может различаться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основной задачей всех методов является защитить интересы как финансового учреждения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клиентов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Кредитные учреждения используют скоринговые модели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автоматически оценивают кредитоспособность на основе собранных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модели включают в себя как качественные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количественные показатели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позволяет формировать более полное представление о заемщике </w:t>
      </w:r>
      <w:r>
        <w:rPr>
          <w:sz w:val="28"/>
          <w:szCs w:val="28"/>
          <w:rtl w:val="0"/>
          <w:lang w:val="ru-RU"/>
        </w:rPr>
        <w:t>[11].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Несмотря на автоматизацию процесса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эксперты банка проводят дополнительные проверки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удостовериться в объективности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приводит к более эффективному управлению кредитными рисками и сокращает вероятность больших потерь от плохих долгов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Регулярное обновление информации о финансовом состоянии заемщика — ключевой момент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позволяющий вовремя выявлять потенциальные проблемы и корректировать политику кредитования </w:t>
      </w:r>
      <w:r>
        <w:rPr>
          <w:sz w:val="28"/>
          <w:szCs w:val="28"/>
          <w:rtl w:val="0"/>
          <w:lang w:val="ru-RU"/>
        </w:rPr>
        <w:t>[10].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наличие различных факторов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рыночные условия и особенности конкретной отрасли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также могут оказывать заметное влияние на приемлемость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условиях экономической нестабильности потребители могут столкнуться с трудностями в выполнении своих обязательств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Поэтому важен постоянный мониторинг внешних условий иногда даже больше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внимание к отдельным заемщикам </w:t>
      </w:r>
      <w:r>
        <w:rPr>
          <w:sz w:val="28"/>
          <w:szCs w:val="28"/>
          <w:rtl w:val="0"/>
          <w:lang w:val="ru-RU"/>
        </w:rPr>
        <w:t xml:space="preserve">[2].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качественные методы оценки финансового состояния заемщика становятся частью широкого диапазона критериев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позволяющих глубже понять финансовую устойчивость и риски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могут возникнуть в процессе кредитования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13"/>
          <w:footerReference w:type="default" r:id="rId14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5" w:id="6"/>
      <w:r>
        <w:rPr>
          <w:sz w:val="28"/>
          <w:szCs w:val="28"/>
          <w:rtl w:val="0"/>
          <w:lang w:val="ru-RU"/>
        </w:rPr>
        <w:t>Алгоритмы формирования заключений</w:t>
      </w:r>
      <w:bookmarkEnd w:id="6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Процесс оценки финансового состояния заемщика в коммерческих банках является многогранным и требует комплексного подхода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Основные этапы включают как сбор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их аналитическую обработку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Используются разнообразные методики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позволяющие сформировать обоснованное заключение о кредитоспособности лица или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определяется как успешностью их будущих финансовых операций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 и возможностью погашения обязательств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Первым шагом в алгоритме является сбор информации о заемщике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включает в себя данные о финансовом состоянии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доходах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расходах и возможности обслуживания долга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этого используют как финансовую отчетность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внешние источники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такие как кредитные истории и данные о праве собственности </w:t>
      </w:r>
      <w:r>
        <w:rPr>
          <w:sz w:val="28"/>
          <w:szCs w:val="28"/>
          <w:rtl w:val="0"/>
          <w:lang w:val="ru-RU"/>
        </w:rPr>
        <w:t xml:space="preserve">[12]. </w:t>
      </w:r>
      <w:r>
        <w:rPr>
          <w:sz w:val="28"/>
          <w:szCs w:val="28"/>
          <w:rtl w:val="0"/>
          <w:lang w:val="ru-RU"/>
        </w:rPr>
        <w:t>Для физических лиц значительная роль отводится оценке стабильности доходов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наличию имущества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социальному статусу и истории кредитования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юридических лиц анализируется множество параметров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структуру капитала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ликвидность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рентабельность и коэффициенты финансовой устойчивости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данные позволяют определить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насколько эффективно компания управляет своими активами и обязательствами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прямо влияет на ее способность обслуживать кредиты </w:t>
      </w:r>
      <w:r>
        <w:rPr>
          <w:sz w:val="28"/>
          <w:szCs w:val="28"/>
          <w:rtl w:val="0"/>
          <w:lang w:val="ru-RU"/>
        </w:rPr>
        <w:t xml:space="preserve">[2]. </w:t>
      </w:r>
      <w:r>
        <w:rPr>
          <w:sz w:val="28"/>
          <w:szCs w:val="28"/>
          <w:rtl w:val="0"/>
          <w:lang w:val="ru-RU"/>
        </w:rPr>
        <w:t>Качественные аспекты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репутация компании и ее управление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также учитываются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они могут существенно повлиять на финансовые результаты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Разработка заключения о кредитоспособности заемщика также подразумевает использование различных показателей и коэффициентов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позволяют в числовом формате оценить финансовое состояние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примеру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коэффициенты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соотношение долга и капитала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рентабельность активов и текущая ликвидность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дают представление о финансовой устойчивости заемщика </w:t>
      </w:r>
      <w:r>
        <w:rPr>
          <w:sz w:val="28"/>
          <w:szCs w:val="28"/>
          <w:rtl w:val="0"/>
          <w:lang w:val="ru-RU"/>
        </w:rPr>
        <w:t xml:space="preserve">[12]. </w:t>
      </w:r>
      <w:r>
        <w:rPr>
          <w:sz w:val="28"/>
          <w:szCs w:val="28"/>
          <w:rtl w:val="0"/>
          <w:lang w:val="ru-RU"/>
        </w:rPr>
        <w:t>Важно заметить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эффективности анализа необходимо следить за динамикой этих показателей в течение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позволяет учитывать как отрицательные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положительные изменения в ведении бизнеса заемщика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Современные технологии и статистические методы также дают возможность использовать алгоритмические подходы для расчета вероятности дефолта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основываясь на исторических данных и финансовых моделях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Банки все чаще прибегают к программному обеспечению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автоматически обрабатывает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значительно экономит время и снижает риск человеческой ошибки в процессе анализа </w:t>
      </w:r>
      <w:r>
        <w:rPr>
          <w:sz w:val="28"/>
          <w:szCs w:val="28"/>
          <w:rtl w:val="0"/>
          <w:lang w:val="ru-RU"/>
        </w:rPr>
        <w:t xml:space="preserve">[1]. </w:t>
      </w:r>
      <w:r>
        <w:rPr>
          <w:sz w:val="28"/>
          <w:szCs w:val="28"/>
          <w:rtl w:val="0"/>
          <w:lang w:val="ru-RU"/>
        </w:rPr>
        <w:t>Как правило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алгоритмы включают в себя и методы машинного обучения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позволяют улучшать модели оценки на основании накопленных данных о поведении заемщиков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 анализа данных сформируется заключение о кредитоспособности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может содержать рекомендации по условиям предоставления кредита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условия могут варьироваться в зависимости от уровня риска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банк готов взять на себя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Выполнение всех этих этапов позволяет сформировать устойчивый финансовый портфель заемщиков и минимизировать возможные потери от невозвратов кредитов </w:t>
      </w:r>
      <w:r>
        <w:rPr>
          <w:sz w:val="28"/>
          <w:szCs w:val="28"/>
          <w:rtl w:val="0"/>
          <w:lang w:val="ru-RU"/>
        </w:rPr>
        <w:t xml:space="preserve">[12]. </w:t>
      </w:r>
      <w:r>
        <w:rPr>
          <w:sz w:val="28"/>
          <w:szCs w:val="28"/>
          <w:rtl w:val="0"/>
          <w:lang w:val="ru-RU"/>
        </w:rPr>
        <w:t>Важно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каждая финансовая организация адаптирует исследуемые методики под свои внутренние процессы и стандарты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может привести к расхождениям в итоговых выводах по одной и той же заявке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конечном счете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успешное выполнение всех этапов анализа и составления заключений о кредитоспособности заемщиков обеспечивает не только стабильность финансовых институтов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способствует более широкому доступу к финансам для населения и бизнеса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Качественно проведенная оценка дает возможность заемщикам получить необходимые ресурсы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то же время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минимизирует риски для кредиторов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создавая тем самым здоровую финансовую экосистему </w:t>
      </w:r>
      <w:r>
        <w:rPr>
          <w:sz w:val="28"/>
          <w:szCs w:val="28"/>
          <w:rtl w:val="0"/>
          <w:lang w:val="ru-RU"/>
        </w:rPr>
        <w:t>[12].</w:t>
      </w:r>
    </w:p>
    <w:p>
      <w:pPr>
        <w:pStyle w:val="Основной текст"/>
        <w:sectPr>
          <w:headerReference w:type="default" r:id="rId15"/>
          <w:footerReference w:type="default" r:id="rId16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6" w:id="7"/>
      <w:r>
        <w:rPr>
          <w:sz w:val="28"/>
          <w:szCs w:val="28"/>
          <w:rtl w:val="0"/>
          <w:lang w:val="ru-RU"/>
        </w:rPr>
        <w:t>Примеры применения методик</w:t>
      </w:r>
      <w:bookmarkEnd w:id="7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Методики оценки финансового состояния заемщика разнообразны и применяются в зависимости от различных факторов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специфические требования кредиторов и характер заемщиков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Анализ финансового состояния осуществляется на основе различных финансовых показателей и коэффициентов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размер первоначального взноса и структура активов получают особое внимание при оценке платежеспособности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поскольку они могут явно продемонстрировать финансовую устойчивость заемщика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первую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важно провести детальный анализ баланса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Структура активов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ликвидные средства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дебиторскую задолженность и основные средства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позволяет определить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обладает ли заемщик необходимыми ресурсами для выполнения своих обязательств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Ключевым аспектом такого анализа является также оценка качества активов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их состояние и возможность быстрой реализации в случае необходимости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Динамика основных финансовых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прибыль и расходы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также должна быть оценена с учетом текущих и прогнозируемых рыночных условий </w:t>
      </w:r>
      <w:r>
        <w:rPr>
          <w:sz w:val="28"/>
          <w:szCs w:val="28"/>
          <w:rtl w:val="0"/>
          <w:lang w:val="ru-RU"/>
        </w:rPr>
        <w:t xml:space="preserve">[12].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Применение количественного анализа включает в себя расчет финансовых коэффициентов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Одним из общеупотребительных подходов является система коэффициентов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коэффициент общего долга к активам и коэффициент ликвидности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коэффициенты помогают выявить уровень финансового риска и следить за выполнением обязательств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заемщик имеет низкие коэффициенты ликвидности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может свидетельствовать о проблемах с краткосрочным обслуживанием долга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негативно сказывается на его кредитоспособности </w:t>
      </w:r>
      <w:r>
        <w:rPr>
          <w:sz w:val="28"/>
          <w:szCs w:val="28"/>
          <w:rtl w:val="0"/>
          <w:lang w:val="ru-RU"/>
        </w:rPr>
        <w:t>[6].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Отдельное внимание стоит уделить качественным аспектам оценки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Процесс анализа кредитоспособности включает в себя не только числовые показатели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изучение репутации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его финансовой истории и поведения на рынке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Кредитные учреждения также рассматривают такие факторы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стабильность бизнеса и наличие стратегий управления рисками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может позволить понять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заемщик справляется с финансовыми трудностями </w:t>
      </w:r>
      <w:r>
        <w:rPr>
          <w:sz w:val="28"/>
          <w:szCs w:val="28"/>
          <w:rtl w:val="0"/>
          <w:lang w:val="ru-RU"/>
        </w:rPr>
        <w:t>[3].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конкретизации практики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рассмотрим пример анализа финансового состояния крупной компании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ПАО «Сургутнефтегаз»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стратегической важностью является изучение как внутренних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внешних факторов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оказывающих влияние на общую финансовую устойчивость компании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Внутренние параметры включают в себя финансовые отчеты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показатели рентабельности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внешние — рыночные условия и экономическую ситуацию в стране </w:t>
      </w:r>
      <w:r>
        <w:rPr>
          <w:sz w:val="28"/>
          <w:szCs w:val="28"/>
          <w:rtl w:val="0"/>
          <w:lang w:val="ru-RU"/>
        </w:rPr>
        <w:t xml:space="preserve">[13].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Анализ конкретной отрасли позволяет понять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экономические колебания могут повлиять на способность компании выполнять свои обязательства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нефтегазовом секторе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нестабильность цен на нефть может существенно повлиять на доходы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оценка финансового состояния требует включения дополнительных параметров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оценка запасов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управление затратами и способность компании адаптироваться к изменениям в рыночной среде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Важной частью процесса оценки является национальное законодательство и регуляции в сфере кредитования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включает как общие правила оценки кредитоспособности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специфические подходы для разных типов заемщиков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Обязательное проведение регулярного анализа кредитоспособности заемщиков рекомендуется как на этапе предоставления кредита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по его истечении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позволяет избежать потенциальных финансовых рисков </w:t>
      </w:r>
      <w:r>
        <w:rPr>
          <w:sz w:val="28"/>
          <w:szCs w:val="28"/>
          <w:rtl w:val="0"/>
          <w:lang w:val="ru-RU"/>
        </w:rPr>
        <w:t xml:space="preserve">[1].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применение методик оценки финансового состояния заемщика требует комплексного подхода и интеграции различных факторов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Четкое понимание как количественных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качественных аспектов анализа позволяет более точно оценить финансовое состояние заемщика и принять обоснованные решения о возможности кредитования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17"/>
          <w:footerReference w:type="default" r:id="rId18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7" w:id="8"/>
      <w:r>
        <w:rPr>
          <w:sz w:val="28"/>
          <w:szCs w:val="28"/>
          <w:rtl w:val="0"/>
          <w:lang w:val="ru-RU"/>
        </w:rPr>
        <w:t>Анализ динамики оценочных показателей</w:t>
      </w:r>
      <w:bookmarkEnd w:id="8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Оценка финансового состояния заемщика основана на анализе множества финансовых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помогают определить степень его платежеспособности и устойчивости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этого процесса используются различные методики и алгоритмы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включают как количественные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качественные методы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Основное внимание в данной главе уделяется анализу динамики оценочных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важности их периодического пересмотра и методам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применяемым для этого анализа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Анализ динамики рассматривается через призму факторов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влияющих на финансовое состояние предприятия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Основная цель состоит в выявлении устойчивых трендов в изменении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ликвидность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рентабельность и оборачиваемость активов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этого осуществляется сопоставление ключевых коэффициентов с установленными стандартами на протяжении определенного периода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позволяет увидеть не только текущее состояние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изменения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происходящие во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является критически важным для принятия обоснованных решений по кредитованию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рамках анализа используется несколько групп коэффициентов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Первая – коэффициенты ликвидности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показывают способность заемщика выполнять свои краткосрочные обязательства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Вторая – коэффициенты финансовой независимости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отражающие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какой степени предприятие финансируется собственными средствами по сравнению с заемными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Третья группа включает в себя показатели оборачиваемости и рентабельности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оценивающие эффективное использование активов заемщика для генерации дохода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показатели могут значительно варьироваться в зависимости от сектора экономики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также следует учитывать </w:t>
      </w:r>
      <w:r>
        <w:rPr>
          <w:sz w:val="28"/>
          <w:szCs w:val="28"/>
          <w:rtl w:val="0"/>
          <w:lang w:val="ru-RU"/>
        </w:rPr>
        <w:t>[9].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 оценке финансового состояния заемщика также важно учитывать качество активов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Применение принципа осторожности при расчетах активов позволяет избежать необоснованного завышения финансовых показателей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Оценка осуществляется через призму структурно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динамического анализа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помогает установить соответствие между качеством активов и уровень рисков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которым подвергается кредитор </w:t>
      </w:r>
      <w:r>
        <w:rPr>
          <w:sz w:val="28"/>
          <w:szCs w:val="28"/>
          <w:rtl w:val="0"/>
          <w:lang w:val="ru-RU"/>
        </w:rPr>
        <w:t xml:space="preserve">[14].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Ключевыми методами анализа являются мониторинг своевременности уплаты налогов и управление оборотными средствами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Своевременные налоговые уплаты не только формируют репутацию надежного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влияют на возможность получения следующего кредита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Управление оборотными средствами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напрямую связано с ликвидностью и возможностью выполнения обязательств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Высокий уровень дебиторской задолженности может сигнализировать о проблемах с платежеспособностью </w:t>
      </w:r>
      <w:r>
        <w:rPr>
          <w:sz w:val="28"/>
          <w:szCs w:val="28"/>
          <w:rtl w:val="0"/>
          <w:lang w:val="ru-RU"/>
        </w:rPr>
        <w:t>[15].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Большое значение имеет периодический пересмотр кредитоспособности заемщика на протяжении всего срока действия кредита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соответствии с рекомендациями Центрального банка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проверки должны учитывать как внутренние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внешние факторы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способные повлиять на финансовое состояние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этому процессу относится пересмотр рыночной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изменения в отрасли и тренды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влияющие на финансовые результаты предприятия </w:t>
      </w:r>
      <w:r>
        <w:rPr>
          <w:sz w:val="28"/>
          <w:szCs w:val="28"/>
          <w:rtl w:val="0"/>
          <w:lang w:val="ru-RU"/>
        </w:rPr>
        <w:t xml:space="preserve">[16].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Завершающим этапом оценки является присвоение рейтинга заемщику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не только служит индикатором его финансового состояния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предоставляет возможность кредитору более точно оценивать риски и принимать решения о предоставлении следующего кредита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Статистический анализ и оценка динамики показателей позволяют определить категорию риска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очень важно для финансовых организаций при разработке своих кредитных продуктов и стратегий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Следует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использование подобной многогранной методологии оценки финансового состояния заемщика позволяет не только обеспечить объективный анализ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формирует базу для прогнозирования потенциальных изменений в будущем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Ключевыми аспектами остаются как правильный выбор методик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понимание специфики бизнеса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конечном итоге влияет на качество оценки и принимаемых решений в области кредитования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19"/>
          <w:footerReference w:type="default" r:id="rId20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8" w:id="9"/>
      <w:r>
        <w:rPr>
          <w:sz w:val="28"/>
          <w:szCs w:val="28"/>
          <w:rtl w:val="0"/>
          <w:lang w:val="ru-RU"/>
        </w:rPr>
        <w:t>Заключение по итогам исследования</w:t>
      </w:r>
      <w:bookmarkEnd w:id="9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процессе оценки финансового состояния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значительное внимание уделяется как количественным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качественным показателям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Первоначально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анализ динамики финансовых показателей заемщика производится с целью выявления изменчивости его финансовых ресурсов и способности выполнять обязательства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Основные этапы этой оценки включают анализ структуры баланса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качество активов и анализ финансовых потоков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позволяет сформировать целостное представление о финансовом состоянии </w:t>
      </w:r>
      <w:r>
        <w:rPr>
          <w:sz w:val="28"/>
          <w:szCs w:val="28"/>
          <w:rtl w:val="0"/>
          <w:lang w:val="ru-RU"/>
        </w:rPr>
        <w:t>[1].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Методология оценки включает в себя использование множества методик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проводят расчёт различных финансовых коэффициентов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коэффициент ликвидности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рентабельности и оборачиваемости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коэффициенты позволяют финансовым аналитикам понять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насколько эффективно заемщик управляет своими активами и пассивами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примеру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информация о доходах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расходах и чистой прибыли помогает установить уровень финансовой устойчивости заемщика </w:t>
      </w:r>
      <w:r>
        <w:rPr>
          <w:sz w:val="28"/>
          <w:szCs w:val="28"/>
          <w:rtl w:val="0"/>
          <w:lang w:val="ru-RU"/>
        </w:rPr>
        <w:t xml:space="preserve">[12]. </w:t>
      </w:r>
      <w:r>
        <w:rPr>
          <w:sz w:val="28"/>
          <w:szCs w:val="28"/>
          <w:rtl w:val="0"/>
          <w:lang w:val="ru-RU"/>
        </w:rPr>
        <w:t>Важно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методики оценки могут варьироваться в зависимости от специфики кредитных продуктов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предлагаемых банками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Регулярность анализа кредитоспособности заемщика также имеет большое значение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Оценка не заканчивается на этапе подачи заявки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получения кредита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финансовые ситуации заемщиков должны постоянно мониторироваться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определяется нормативными актами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разработанными Центральным банком РФ </w:t>
      </w:r>
      <w:r>
        <w:rPr>
          <w:sz w:val="28"/>
          <w:szCs w:val="28"/>
          <w:rtl w:val="0"/>
          <w:lang w:val="ru-RU"/>
        </w:rPr>
        <w:t xml:space="preserve">[6]. </w:t>
      </w:r>
      <w:r>
        <w:rPr>
          <w:sz w:val="28"/>
          <w:szCs w:val="28"/>
          <w:rtl w:val="0"/>
          <w:lang w:val="ru-RU"/>
        </w:rPr>
        <w:t>Это обеспечивает банкам возможность своевременно реагировать на возможные риски и предотвращать невозврат кредитов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Основные факторы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входящие в процесс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анализ собственного капитала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показателя рентабельности и денежного потока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играют жизненно важную роль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анализ может выявить зависимости между уровнями доходов и расходов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сочетании с качественными аспектами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такими как стабильность дохода в будущем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становится решающим в процессе принятия решений о кредитовании </w:t>
      </w:r>
      <w:r>
        <w:rPr>
          <w:sz w:val="28"/>
          <w:szCs w:val="28"/>
          <w:rtl w:val="0"/>
          <w:lang w:val="ru-RU"/>
        </w:rPr>
        <w:t xml:space="preserve">[3]. </w:t>
      </w:r>
      <w:r>
        <w:rPr>
          <w:sz w:val="28"/>
          <w:szCs w:val="28"/>
          <w:rtl w:val="0"/>
          <w:lang w:val="ru-RU"/>
        </w:rPr>
        <w:t>Сложившиеся тренды в оценке заемщиков показывают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сочетание количественных данных с качественной анализом позволяет банкам принимать более обоснованные решения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существует важный аспект принятия решений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связанный не только с математическими расчетами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с человеческим фактором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Решение о предоставлении кредита зачастую зависит от мнения сотрудников банка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оценивают результаты анализа совместно с другими документами клиента </w:t>
      </w:r>
      <w:r>
        <w:rPr>
          <w:sz w:val="28"/>
          <w:szCs w:val="28"/>
          <w:rtl w:val="0"/>
          <w:lang w:val="ru-RU"/>
        </w:rPr>
        <w:t xml:space="preserve">[12]. </w:t>
      </w:r>
      <w:r>
        <w:rPr>
          <w:sz w:val="28"/>
          <w:szCs w:val="28"/>
          <w:rtl w:val="0"/>
          <w:lang w:val="ru-RU"/>
        </w:rPr>
        <w:t>Эта гипотеза подтверждается практическими примерами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ситуация заемщика может оцениваться 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разному в зависимости от субъективных факторов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опыт и профессиональная подготовка аналитика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принимающего решение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эффективность используемых методик оценки финансового состояния заемщика подтверждается положительными результатами их применения на практике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Полное понимание финансовых показателей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качественным анализом способны улучшить процессы управления рисками и снизить вероятность неплатежеспособности заемщиков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Сложные алгоритмы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применяемые в анализе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поднять уровень предсказуемости финансового состояния заемщиков и помочь в выработке более продвинутых стратегий кредитования </w:t>
      </w:r>
      <w:r>
        <w:rPr>
          <w:sz w:val="28"/>
          <w:szCs w:val="28"/>
          <w:rtl w:val="0"/>
          <w:lang w:val="ru-RU"/>
        </w:rPr>
        <w:t>[17].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применение методов анализа и синтеза в оценке финансового состояния заемщика представляет собой не только математические расчеты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глубокое понимание экономических процессов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происходящих в жизни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Эффективное комбинирование количественных и качественных методов анализа создает основу для более ответственного кредитования и минимизации рисков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21"/>
          <w:footerReference w:type="default" r:id="rId22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9" w:id="10"/>
      <w:r>
        <w:rPr>
          <w:sz w:val="28"/>
          <w:szCs w:val="28"/>
          <w:rtl w:val="0"/>
          <w:lang w:val="ru-RU"/>
        </w:rPr>
        <w:t>Заключение</w:t>
      </w:r>
      <w:bookmarkEnd w:id="10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процессе исследования методик оценки финансового состояния заемщика было выявлено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комплексный подход к анализу кредитоспособности является ключевым элементом в принятии обоснованных решений о предоставлении кредитов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данной темы обусловлена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финансовые учреждения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банки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сталкиваются с необходимостью минимизации рисков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связанных с невозвратом кредитов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условиях нестабильной экономической ситуации и колебаний на финансовых рынках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правильная оценка финансового состояния заемщика становится особенно актуальной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ходе работы были рассмотрены различные методологии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применяемые для количественного анализа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анализ финансовых коэффициентов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оценка ликвидности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рентабельности и платежеспособности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показатели позволяют получить количественные данные о финансовом состоянии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является основой для дальнейшего анализа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показало исследование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полагаться исключительно на количественные показатели недостаточно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Качественные аспекты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репутация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его деловая активность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внешние факторы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влияющие на его финансовое состояние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также играют важную роль в процессе оценки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Алгоритмы формирования заключений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основанные на сочетании количественного и качественного анализа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позволяют создать более полное представление о кредитоспособности заемщика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использование современных технологий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таких как машинное обучение и искусственный интеллект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открывает новые горизонты для автоматизации и повышения точности оценки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технологии могут обрабатывать большие объемы данных и выявлять скрытые зависимости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значительно улучшает качество принимаемых решений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Примеры применения методик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приведенные в работе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иллюстрируют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различные финансовые учреждения адаптируют свои подходы в зависимости от специфики заемщика и рыночной ситуации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подчеркивает необходимость индивидуального подхода к каждому случаю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свою очередь требует от кредиторов высокой квалификации и глубоких знаний в области финансового анализа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Анализ динамики оценочных показателей также показал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финансовое состояние заемщика может изменяться со временем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поэтому регулярный мониторинг его финансовых показателей является необходимым условием для поддержания актуальности оценки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особенно важно в условиях быстро меняющейся экономической среды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факторы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влияющие на финансовое состояние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могут изменяться в кратчайшие сроки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заключение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можно сделать вывод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комплексная оценка финансового состояния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учитывающая как количественные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качественные аспекты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является необходимым условием для снижения рисков кредитования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финансовые учреждения продолжали развивать и адаптировать свои методики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учитывая новые вызовы и возможности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возникающие в современном мире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позволит не только повысить точность оценки кредитоспособности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укрепить доверие между заемщиками и кредиторами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конечном итоге будет способствовать стабильности финансовой системы в целом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paragraphStyleText"/>
        <w:rPr>
          <w:sz w:val="28"/>
          <w:szCs w:val="28"/>
        </w:rPr>
      </w:pP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результаты данного исследования подчеркивают важность системного подхода к оценке финансового состояния заемщика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включает в себя как традиционные методы анализа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современные технологии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позволит кредитным учреждениям более эффективно управлять рисками и принимать обоснованные решения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является залогом успешного функционирования финансового рынка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ectPr>
          <w:headerReference w:type="default" r:id="rId23"/>
          <w:footerReference w:type="default" r:id="rId24"/>
          <w:pgSz w:w="11900" w:h="16840" w:orient="portrait"/>
          <w:pgMar w:top="1440" w:right="1440" w:bottom="1440" w:left="1440" w:header="708" w:footer="708"/>
          <w:bidi w:val="0"/>
        </w:sectPr>
      </w:pPr>
    </w:p>
    <w:p>
      <w:pPr>
        <w:pStyle w:val="Рубрика"/>
        <w:rPr>
          <w:sz w:val="28"/>
          <w:szCs w:val="28"/>
        </w:rPr>
      </w:pPr>
      <w:bookmarkStart w:name="_Toc10" w:id="11"/>
      <w:r>
        <w:rPr>
          <w:sz w:val="28"/>
          <w:szCs w:val="28"/>
          <w:rtl w:val="0"/>
          <w:lang w:val="ru-RU"/>
        </w:rPr>
        <w:t>Список литературы</w:t>
      </w:r>
      <w:bookmarkEnd w:id="11"/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 2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ce.pnzgu.ru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https://ce.pnzgu.ru/files/ce.pnzgu.ru/ump_ocenka_kreditosposobnosti_zaemschika_kommercheskogo_banka_1_.pdf,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Кредитоспособность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что такое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методы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отличие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mokka.ru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https://mokka.ru/blog/chto-takoe-kreditosposobnost/,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Методы оценки кредитоспособности клиентов коммерческого банка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nalog-nalog.ru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https://nalog-nalog.ru/analiz_hozyajstvennoj_deyatelnosti_ahd/metody_ocenki_kreditosposobnosti_klientov_kommercheskogo_banka-23/,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 xml:space="preserve">Как банки оценивают кредитоспособность своих клиентов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www.cfin.ru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https://www.cfin.ru/finanalysis/banks/borrowing_capacity.shtml,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5. </w:t>
      </w:r>
      <w:r>
        <w:rPr>
          <w:sz w:val="28"/>
          <w:szCs w:val="28"/>
          <w:rtl w:val="0"/>
          <w:lang w:val="ru-RU"/>
        </w:rPr>
        <w:t>Кредитоспособность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что это такое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оценивается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journal.sovcombank.ru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https://journal.sovcombank.ru/krediti/chto-takoe-kreditosposobnost,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6. </w:t>
      </w:r>
      <w:r>
        <w:rPr>
          <w:sz w:val="28"/>
          <w:szCs w:val="28"/>
          <w:rtl w:val="0"/>
          <w:lang w:val="ru-RU"/>
        </w:rPr>
        <w:t xml:space="preserve">Оглавление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elib.rshu.ru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http://elib.rshu.ru/files_books/pdf/rid_e5f05d24ee234931870325b479e417c5.pdf,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7. </w:t>
      </w:r>
      <w:r>
        <w:rPr>
          <w:sz w:val="28"/>
          <w:szCs w:val="28"/>
          <w:rtl w:val="0"/>
          <w:lang w:val="ru-RU"/>
        </w:rPr>
        <w:t>Методика оценки финансового состояния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деловой репутации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www.sonnp.ru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http://www.sonnp.ru/upload/iblock/7b4/metodika-ocenki-onp.pdf,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8. </w:t>
      </w:r>
      <w:r>
        <w:rPr>
          <w:sz w:val="28"/>
          <w:szCs w:val="28"/>
          <w:rtl w:val="0"/>
          <w:lang w:val="ru-RU"/>
        </w:rPr>
        <w:t xml:space="preserve">Министерство науки и высшего образования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elib.utmn.ru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https://elib.utmn.ru/jspui/bitstream/ru-tsu/8216/1/kharchuav_2020.pdf,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9. </w:t>
      </w:r>
      <w:r>
        <w:rPr>
          <w:sz w:val="28"/>
          <w:szCs w:val="28"/>
          <w:rtl w:val="0"/>
          <w:lang w:val="ru-RU"/>
        </w:rPr>
        <w:t>Оценка кредитоспособности предприятий малого и среднего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elar.urfu.ru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https://elar.urfu.ru/bitstream/10995/77640/1/m_th_y.e.kalashova_2019.pdf,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10. </w:t>
      </w:r>
      <w:r>
        <w:rPr>
          <w:sz w:val="28"/>
          <w:szCs w:val="28"/>
          <w:rtl w:val="0"/>
          <w:lang w:val="ru-RU"/>
        </w:rPr>
        <w:t>Кредитоспособность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понятие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методы оценки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отличия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rencredit.ru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https://rencredit.ru/blog/credits/chto-takoe-kreditosposobnost-i-na-chto-ona-vliyaet/,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11. </w:t>
      </w:r>
      <w:r>
        <w:rPr>
          <w:sz w:val="28"/>
          <w:szCs w:val="28"/>
          <w:rtl w:val="0"/>
          <w:lang w:val="ru-RU"/>
        </w:rPr>
        <w:t xml:space="preserve">Кредитная оценка заемщика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www.banki.ru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https://www.banki.ru/wikibank/kreditnaya_otsenka_zaemschika/,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12. </w:t>
      </w:r>
      <w:r>
        <w:rPr>
          <w:sz w:val="28"/>
          <w:szCs w:val="28"/>
          <w:rtl w:val="0"/>
          <w:lang w:val="ru-RU"/>
        </w:rPr>
        <w:t>Потребительское кредитование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специфика и методика оценки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elar.urfu.ru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https://elar.urfu.ru/bitstream/10995/105512/1/m_th_y.v.volkova_2021.pdf,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13. </w:t>
      </w:r>
      <w:r>
        <w:rPr>
          <w:sz w:val="28"/>
          <w:szCs w:val="28"/>
          <w:rtl w:val="0"/>
          <w:lang w:val="ru-RU"/>
        </w:rPr>
        <w:t xml:space="preserve">МЕТОДИКА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14. </w:t>
      </w:r>
      <w:r>
        <w:rPr>
          <w:sz w:val="28"/>
          <w:szCs w:val="28"/>
          <w:rtl w:val="0"/>
          <w:lang w:val="ru-RU"/>
        </w:rPr>
        <w:t xml:space="preserve">Заемщика </w:t>
      </w: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fondprk.ru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https://fondprk.ru/wp-content/uploads/2018/04/tehnologija-ocenki-platezhesposobnosti.pdf,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15. </w:t>
      </w:r>
      <w:r>
        <w:rPr>
          <w:sz w:val="28"/>
          <w:szCs w:val="28"/>
          <w:rtl w:val="0"/>
          <w:lang w:val="ru-RU"/>
        </w:rPr>
        <w:t>Стандартные показатели для оценки финансово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www.frprm.ru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https://www.frprm.ru/upload/iblock/ccb/standartnye-finansovo_ekonomicheskie-pokazateli.pdf,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16. </w:t>
      </w:r>
      <w:r>
        <w:rPr>
          <w:sz w:val="28"/>
          <w:szCs w:val="28"/>
          <w:rtl w:val="0"/>
          <w:lang w:val="ru-RU"/>
        </w:rPr>
        <w:t xml:space="preserve">Оценка кредитоспособности заемщика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методика СберБанка</w:t>
      </w:r>
      <w:r>
        <w:rPr>
          <w:sz w:val="28"/>
          <w:szCs w:val="28"/>
          <w:rtl w:val="0"/>
          <w:lang w:val="ru-RU"/>
        </w:rPr>
        <w:t>...)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castle.by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https://castle.by/media/uploads/2021/12/19/01102021_jhisubx.docx,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p>
      <w:pPr>
        <w:pStyle w:val="paragraphStyleText"/>
      </w:pPr>
      <w:r>
        <w:rPr>
          <w:sz w:val="28"/>
          <w:szCs w:val="28"/>
          <w:rtl w:val="0"/>
          <w:lang w:val="ru-RU"/>
        </w:rPr>
        <w:t xml:space="preserve">17. </w:t>
      </w:r>
      <w:r>
        <w:rPr>
          <w:sz w:val="28"/>
          <w:szCs w:val="28"/>
          <w:rtl w:val="0"/>
          <w:lang w:val="ru-RU"/>
        </w:rPr>
        <w:t>Финансовое состояние и оценка кредитоспособности заемщика</w:t>
      </w:r>
      <w:r>
        <w:rPr>
          <w:sz w:val="28"/>
          <w:szCs w:val="28"/>
          <w:rtl w:val="0"/>
          <w:lang w:val="ru-RU"/>
        </w:rPr>
        <w:t>... [</w:t>
      </w:r>
      <w:r>
        <w:rPr>
          <w:sz w:val="28"/>
          <w:szCs w:val="28"/>
          <w:rtl w:val="0"/>
          <w:lang w:val="ru-RU"/>
        </w:rPr>
        <w:t>Электронный ресурс</w:t>
      </w:r>
      <w:r>
        <w:rPr>
          <w:sz w:val="28"/>
          <w:szCs w:val="28"/>
          <w:rtl w:val="0"/>
          <w:lang w:val="ru-RU"/>
        </w:rPr>
        <w:t xml:space="preserve">] // www.bibliofond.ru - </w:t>
      </w:r>
      <w:r>
        <w:rPr>
          <w:sz w:val="28"/>
          <w:szCs w:val="28"/>
          <w:rtl w:val="0"/>
          <w:lang w:val="ru-RU"/>
        </w:rPr>
        <w:t>Режим доступа</w:t>
      </w:r>
      <w:r>
        <w:rPr>
          <w:sz w:val="28"/>
          <w:szCs w:val="28"/>
          <w:rtl w:val="0"/>
          <w:lang w:val="ru-RU"/>
        </w:rPr>
        <w:t xml:space="preserve">: https://www.bibliofond.ru/view.aspx?id=783570, </w:t>
      </w:r>
      <w:r>
        <w:rPr>
          <w:sz w:val="28"/>
          <w:szCs w:val="28"/>
          <w:rtl w:val="0"/>
          <w:lang w:val="ru-RU"/>
        </w:rPr>
        <w:t>свободный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Загл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экрана</w:t>
      </w:r>
    </w:p>
    <w:sectPr>
      <w:headerReference w:type="default" r:id="rId25"/>
      <w:footerReference w:type="default" r:id="rId2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agraphStylePageNum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right" w:pos="9020" w:leader="dot"/>
        <w:tab w:val="clear" w:pos="9638"/>
      </w:tabs>
    </w:pPr>
    <w:rPr>
      <w:rFonts w:ascii="Times New Roman" w:cs="Times New Roman" w:hAnsi="Times New Roman" w:eastAsia="Times New Roman"/>
    </w:rPr>
  </w:style>
  <w:style w:type="paragraph" w:styleId="paragraphStylePageNum">
    <w:name w:val="paragraphStylePageNum"/>
    <w:next w:val="paragraphStylePageNu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aragraphStyleText">
    <w:name w:val="paragraphStyleText"/>
    <w:next w:val="paragraphStyle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header" Target="header7.xml"/><Relationship Id="rId16" Type="http://schemas.openxmlformats.org/officeDocument/2006/relationships/footer" Target="footer6.xml"/><Relationship Id="rId17" Type="http://schemas.openxmlformats.org/officeDocument/2006/relationships/header" Target="header8.xml"/><Relationship Id="rId18" Type="http://schemas.openxmlformats.org/officeDocument/2006/relationships/footer" Target="footer7.xml"/><Relationship Id="rId19" Type="http://schemas.openxmlformats.org/officeDocument/2006/relationships/header" Target="header9.xml"/><Relationship Id="rId20" Type="http://schemas.openxmlformats.org/officeDocument/2006/relationships/footer" Target="footer8.xml"/><Relationship Id="rId21" Type="http://schemas.openxmlformats.org/officeDocument/2006/relationships/header" Target="header10.xml"/><Relationship Id="rId22" Type="http://schemas.openxmlformats.org/officeDocument/2006/relationships/footer" Target="footer9.xml"/><Relationship Id="rId23" Type="http://schemas.openxmlformats.org/officeDocument/2006/relationships/header" Target="header11.xml"/><Relationship Id="rId24" Type="http://schemas.openxmlformats.org/officeDocument/2006/relationships/footer" Target="footer10.xml"/><Relationship Id="rId25" Type="http://schemas.openxmlformats.org/officeDocument/2006/relationships/header" Target="header12.xml"/><Relationship Id="rId26" Type="http://schemas.openxmlformats.org/officeDocument/2006/relationships/footer" Target="footer11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